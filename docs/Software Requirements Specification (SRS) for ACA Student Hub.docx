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rFonts w:ascii="Comfortaa Medium" w:cs="Comfortaa Medium" w:eastAsia="Comfortaa Medium" w:hAnsi="Comfortaa Medium"/>
          <w:sz w:val="46"/>
          <w:szCs w:val="46"/>
          <w:rPrChange w:author="Nwokoro Chukwudi David" w:id="1" w:date="2025-07-22T10:27:59Z">
            <w:rPr>
              <w:b w:val="1"/>
              <w:sz w:val="46"/>
              <w:szCs w:val="46"/>
            </w:rPr>
          </w:rPrChange>
        </w:rPr>
      </w:pPr>
      <w:bookmarkStart w:colFirst="0" w:colLast="0" w:name="_l9hgs53ce4a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Software Requirements Specification (SRS)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dnv6d804m0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id1nsr4ksw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software requirements for the development, testing, deployment, and maintenance of the ACA Student Hub, a comprehensive Learning Management System (LMS) tailored for the Attueyi Coding Academy (ACA). It provides a detailed account of features, technical architecture, user roles, and functional and non-functional expectations.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ic76batr93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ACA Student Hub is a platform that supports student onboarding, academic management, communication, and community-building across various learning tracks. It includes dashboards for students, tutors, and admins, facilitating a seamless learning experience from registration through graduation.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zm5xgut6j5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Intended Audience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Software Engineers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Managers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Assurance Engineers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Architects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ACA Admin and Operations Teams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ppbfdky1sn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Overall Description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45xnav3x4u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Environment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Web-based application accessible on modern browsers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responsiveness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Hosted on cloud infrastructure (e.g., AWS, GCP)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2l1hqtxul2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service provider (e.g., Mailtrap)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gateway (e.g., Paystack, Flutterwave)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system (e.g., Firebase Auth, OAuth)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Video hosting (e.g., Google Drive)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39njzpf3y7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Overview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supports student lifecycle from registration to course completion.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provides communication channels, academic tracking, support, and gamification elements.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aqfqvlfbul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System Features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7mw48s72cm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Student Features (User Role: Student)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 &amp; Onboarding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prospective student, I want to register my details, select a track, and receive email confirmations.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scholarship applicant, I want to take an entrance exam and get notified of my results.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paid student, I want to make payments and receive onboarding instructions.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announcements, events, assignments, leaderboard, and class resources.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track-specific and cohort-wide content.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assignments, view grades, and track progress.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 forums and discussion boards.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feedback and support.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 Interaction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course outline, monitor progress, take quizzes, and view attendance.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recordings, notes, and reference projects.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&amp; Community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Participate in weekly challenges and view leaderboard standings.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notified about birthdays, hackathons, and social events.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xbmo76qi1y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 Features (User Role: Admin)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Approve/reject student applications.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Grant dashboard access to successful candidates.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Cohort Management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orientation content.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events, town halls, and announcements.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student progress and performance metrics.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&amp; Support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all cohort/town hall announcements.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and oversee motivational messages.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 &amp; Scholarships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payment confirmations.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payment status manually if required.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scholarship exam results and notify candidates.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jtvyyfcxxn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Tutor Features (User Role: Tutor)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Management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assignments, quizzes, and projects.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Grade submissions and provide feedback.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class notes and help documents.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 virtual or recorded classes.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Monitoring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student attendance and progress.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personalized messages or reminders.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Forum Interaction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Moderate discussions, answer student queries.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ym7rigvnn0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Forum Moderator Features (User Role: Forum Moderator)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Forum Oversight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and approve posts.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inappropriate content.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Mediate conflicts within discussions.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useful threads.</w:t>
        <w:br w:type="textWrapping"/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i4rh2yoxsw2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External Interface Requirements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skx0qqjs10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RESTful APIs for frontend-backend communication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Webhooks for payment confirmations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APIs (e.g., Mailtrap) for notifications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fco2jqck3k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Relational database (e.g., PostgreSQL) for structured data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storage for profile pictures, notes, projects (e.g., Google Drive)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2tbfyahabm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Hosted on cloud servers (no specialized local hardware)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for mobile, tablet, and desktop devices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qhn6sjbazw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Systems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Payment integrations (Paystack, Flutterwave)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and authorization system (Firebase Auth, OAuth)</w:t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vwsrm878vbk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Non-functional Requirements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20re2ii7as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Handle 10,000+ concurrent users with minimal latency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v18ermtwndv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Scalability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Modular design allowing for track-level expansion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ehgr6cbytb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Encrypted data storage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login using 2FA for sensitive roles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security audits and patch management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gd4j8pyg15y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Usability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Intuitive UI/UX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across devices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wl9x1b1946m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Maintainability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Modular codebase with documentation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test suites for unit and integration testing</w:t>
        <w:br w:type="textWrapping"/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p2ihxwyigx4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Availability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99.9% uptime via cloud infrastructure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and disaster recovery mechanisms</w:t>
        <w:br w:type="textWrapping"/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cmyaur693ny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6. Other Requirements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s9n6loiqjqa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&amp; Compliance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GDPR compliance for data privacy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COPPA compliance for students under 13 (if applicable)</w:t>
        <w:br w:type="textWrapping"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od9fnvgsm2w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Licensing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Open-source dependencies to follow MIT/BSD or compatible licenses</w:t>
        <w:br w:type="textWrapping"/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uvaswoo5891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7. Appendices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3rkojlkb1jl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Acronyms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LMS: Learning Management System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ACA: Attueyi Coding Academy</w:t>
        <w:br w:type="textWrapping"/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fs78ov88nr4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Reference Documents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ACA Curriculum Outline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Branding Guidelines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Timetables and Track Outlines</w:t>
        <w:br w:type="textWrapping"/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606t9n1i5x1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Definitions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</w:t>
      </w:r>
      <w:r w:rsidDel="00000000" w:rsidR="00000000" w:rsidRPr="00000000">
        <w:rPr>
          <w:rtl w:val="0"/>
        </w:rPr>
        <w:t xml:space="preserve">: A specialized learning path (e.g., Frontend, Backend)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Cohort</w:t>
      </w:r>
      <w:r w:rsidDel="00000000" w:rsidR="00000000" w:rsidRPr="00000000">
        <w:rPr>
          <w:rtl w:val="0"/>
        </w:rPr>
        <w:t xml:space="preserve">: A batch of students learning together in a specific time frame</w:t>
        <w:br w:type="textWrapping"/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  <w:sectPrChange w:author="Nwokoro Chukwudi David" w:id="0" w:date="2025-07-22T12:21:56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>
        <w:ins w:author="Nwokoro Chukwudi David" w:id="2" w:date="2025-07-22T12:21:56Z"/>
        <w:rPrChange w:author="Nwokoro Chukwudi David" w:id="0" w:date="2025-07-22T12:21:56Z">
          <w:rPr/>
        </w:rPrChange>
      </w:rPr>
    </w:pPr>
    <w:ins w:author="Nwokoro Chukwudi David" w:id="2" w:date="2025-07-22T12:21:56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